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CA6" w:rsidRDefault="00867174">
      <w:r>
        <w:rPr>
          <w:rFonts w:hint="eastAsia"/>
        </w:rPr>
        <w:t xml:space="preserve">410786004 </w:t>
      </w:r>
      <w:r>
        <w:rPr>
          <w:rFonts w:hint="eastAsia"/>
        </w:rPr>
        <w:t>通訊四</w:t>
      </w:r>
      <w:r>
        <w:rPr>
          <w:rFonts w:hint="eastAsia"/>
        </w:rPr>
        <w:t xml:space="preserve"> </w:t>
      </w:r>
      <w:r>
        <w:rPr>
          <w:rFonts w:hint="eastAsia"/>
        </w:rPr>
        <w:t>蘇家駒</w:t>
      </w:r>
    </w:p>
    <w:p w:rsidR="00867174" w:rsidRDefault="00867174"/>
    <w:p w:rsidR="00E5335D" w:rsidRDefault="00E5335D">
      <w:r>
        <w:rPr>
          <w:rFonts w:hint="eastAsia"/>
        </w:rPr>
        <w:t>程式執行順序：</w:t>
      </w:r>
    </w:p>
    <w:p w:rsidR="00E5335D" w:rsidRDefault="00E5335D" w:rsidP="00E5335D">
      <w:pPr>
        <w:pStyle w:val="a3"/>
        <w:numPr>
          <w:ilvl w:val="0"/>
          <w:numId w:val="3"/>
        </w:numPr>
        <w:ind w:leftChars="0"/>
      </w:pPr>
      <w:r w:rsidRPr="00E5335D">
        <w:t>linear-phase_410786004.c</w:t>
      </w:r>
    </w:p>
    <w:p w:rsidR="00E5335D" w:rsidRDefault="00E5335D" w:rsidP="00E5335D">
      <w:pPr>
        <w:pStyle w:val="a3"/>
        <w:numPr>
          <w:ilvl w:val="0"/>
          <w:numId w:val="3"/>
        </w:numPr>
        <w:ind w:leftChars="0"/>
      </w:pPr>
      <w:r w:rsidRPr="00E5335D">
        <w:t>s410786004_2.m</w:t>
      </w:r>
    </w:p>
    <w:p w:rsidR="00E5335D" w:rsidRDefault="00E5335D" w:rsidP="00E5335D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E5335D">
        <w:t>filter_signal_410786004.c</w:t>
      </w:r>
    </w:p>
    <w:p w:rsidR="00E5335D" w:rsidRDefault="00E5335D">
      <w:pPr>
        <w:rPr>
          <w:rFonts w:hint="eastAsia"/>
        </w:rPr>
      </w:pPr>
    </w:p>
    <w:p w:rsidR="00867174" w:rsidRDefault="00867174" w:rsidP="00867174">
      <w:pPr>
        <w:pStyle w:val="a3"/>
        <w:numPr>
          <w:ilvl w:val="0"/>
          <w:numId w:val="2"/>
        </w:numPr>
        <w:ind w:leftChars="0"/>
      </w:pPr>
    </w:p>
    <w:p w:rsidR="00867174" w:rsidRDefault="00867174" w:rsidP="00867174"/>
    <w:p w:rsidR="00867174" w:rsidRDefault="00C96767" w:rsidP="00867174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14.35pt;height:233.65pt">
            <v:imagedata r:id="rId5" o:title="h"/>
          </v:shape>
        </w:pict>
      </w:r>
    </w:p>
    <w:p w:rsidR="00867174" w:rsidRPr="00867174" w:rsidRDefault="00867174" w:rsidP="00867174">
      <w:pPr>
        <w:jc w:val="center"/>
      </w:pPr>
      <w:r>
        <w:rPr>
          <w:rFonts w:hint="eastAsia"/>
        </w:rPr>
        <w:t>圖一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867174" w:rsidRPr="00867174" w:rsidRDefault="00867174" w:rsidP="00867174">
      <w:pPr>
        <w:jc w:val="center"/>
        <w:rPr>
          <w:rFonts w:hint="eastAsia"/>
        </w:rPr>
      </w:pPr>
    </w:p>
    <w:p w:rsidR="00867174" w:rsidRDefault="00C96767" w:rsidP="00867174">
      <w:r>
        <w:rPr>
          <w:rFonts w:hint="eastAsia"/>
        </w:rPr>
        <w:pict>
          <v:shape id="_x0000_i1048" type="#_x0000_t75" style="width:414.35pt;height:233.65pt">
            <v:imagedata r:id="rId6" o:title="h_min"/>
          </v:shape>
        </w:pict>
      </w:r>
    </w:p>
    <w:p w:rsidR="00867174" w:rsidRPr="00867174" w:rsidRDefault="00867174" w:rsidP="00867174">
      <w:pPr>
        <w:jc w:val="center"/>
      </w:pPr>
      <w:r>
        <w:rPr>
          <w:rFonts w:hint="eastAsia"/>
        </w:rPr>
        <w:t>圖二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</w:p>
    <w:p w:rsidR="00867174" w:rsidRPr="00867174" w:rsidRDefault="00867174" w:rsidP="00867174">
      <w:pPr>
        <w:jc w:val="center"/>
        <w:rPr>
          <w:rFonts w:hint="eastAsia"/>
        </w:rPr>
      </w:pPr>
    </w:p>
    <w:p w:rsidR="00867174" w:rsidRDefault="00867174" w:rsidP="00867174">
      <w:r>
        <w:tab/>
      </w:r>
    </w:p>
    <w:p w:rsidR="00C96767" w:rsidRDefault="00867174" w:rsidP="00867174">
      <w:r>
        <w:tab/>
      </w:r>
      <w:r>
        <w:rPr>
          <w:rFonts w:hint="eastAsia"/>
        </w:rPr>
        <w:t>從上圖可以發現</w:t>
      </w:r>
      <w:proofErr w:type="gramStart"/>
      <w:r>
        <w:rPr>
          <w:rFonts w:hint="eastAsia"/>
        </w:rPr>
        <w:t>在時域的</w:t>
      </w:r>
      <w:proofErr w:type="gramEnd"/>
      <w:r>
        <w:rPr>
          <w:rFonts w:hint="eastAsia"/>
        </w:rPr>
        <w:t>部分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的能量大都在中間，</w:t>
      </w:r>
      <w:r>
        <w:rPr>
          <w:rFonts w:hint="eastAsia"/>
        </w:rPr>
        <w:t>phase response</w:t>
      </w:r>
      <w:r>
        <w:rPr>
          <w:rFonts w:hint="eastAsia"/>
        </w:rPr>
        <w:t>為線性的，且</w:t>
      </w:r>
      <w:r>
        <w:rPr>
          <w:rFonts w:hint="eastAsia"/>
        </w:rPr>
        <w:t>group delay</w:t>
      </w:r>
      <w:r>
        <w:rPr>
          <w:rFonts w:hint="eastAsia"/>
        </w:rPr>
        <w:t>在每個頻率皆相同，達到</w:t>
      </w:r>
      <w:r>
        <w:rPr>
          <w:rFonts w:hint="eastAsia"/>
        </w:rPr>
        <w:t>linear phase</w:t>
      </w:r>
      <w:r>
        <w:rPr>
          <w:rFonts w:hint="eastAsia"/>
        </w:rPr>
        <w:t>的效果</w:t>
      </w:r>
      <w:r w:rsidR="00C96767">
        <w:rPr>
          <w:rFonts w:hint="eastAsia"/>
        </w:rPr>
        <w:t>。在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C96767">
        <w:rPr>
          <w:rFonts w:hint="eastAsia"/>
        </w:rPr>
        <w:t>的結果可以看到</w:t>
      </w:r>
      <w:proofErr w:type="gramStart"/>
      <w:r w:rsidR="00C96767">
        <w:rPr>
          <w:rFonts w:hint="eastAsia"/>
        </w:rPr>
        <w:t>在時域的</w:t>
      </w:r>
      <w:proofErr w:type="gramEnd"/>
      <w:r w:rsidR="00C96767">
        <w:rPr>
          <w:rFonts w:hint="eastAsia"/>
        </w:rPr>
        <w:t>途中，能量集中在前方，</w:t>
      </w:r>
      <w:r w:rsidR="00C96767">
        <w:rPr>
          <w:rFonts w:hint="eastAsia"/>
        </w:rPr>
        <w:t>magnitude response</w:t>
      </w:r>
      <w:r w:rsidR="00C96767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96767">
        <w:rPr>
          <w:rFonts w:hint="eastAsia"/>
        </w:rPr>
        <w:t>相同，但犧牲了一點</w:t>
      </w:r>
      <w:r w:rsidR="00C96767">
        <w:rPr>
          <w:rFonts w:hint="eastAsia"/>
        </w:rPr>
        <w:t>phase response</w:t>
      </w:r>
      <w:r w:rsidR="00C96767">
        <w:rPr>
          <w:rFonts w:hint="eastAsia"/>
        </w:rPr>
        <w:t>的特性，</w:t>
      </w:r>
      <w:r w:rsidR="001041C0">
        <w:rPr>
          <w:rFonts w:hint="eastAsia"/>
        </w:rPr>
        <w:t>且</w:t>
      </w:r>
      <w:r w:rsidR="001041C0">
        <w:rPr>
          <w:rFonts w:hint="eastAsia"/>
        </w:rPr>
        <w:t>group delay</w:t>
      </w:r>
      <w:r w:rsidR="001041C0">
        <w:rPr>
          <w:rFonts w:hint="eastAsia"/>
        </w:rPr>
        <w:t>在</w:t>
      </w:r>
      <w:r w:rsidR="001041C0">
        <w:rPr>
          <w:rFonts w:hint="eastAsia"/>
        </w:rPr>
        <w:t>cut off frequency</w:t>
      </w:r>
      <w:r w:rsidR="001041C0">
        <w:rPr>
          <w:rFonts w:hint="eastAsia"/>
        </w:rPr>
        <w:t>的地方變化劇烈。</w:t>
      </w:r>
    </w:p>
    <w:p w:rsidR="00C96767" w:rsidRDefault="00C96767" w:rsidP="00E5335D"/>
    <w:p w:rsidR="00E5335D" w:rsidRDefault="00E5335D" w:rsidP="00E5335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以下波型皆依序為原始波型、經過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、經過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eastAsia"/>
        </w:rPr>
        <w:t>，頻率依序為</w:t>
      </w:r>
      <w:r>
        <w:rPr>
          <w:rFonts w:hint="eastAsia"/>
        </w:rPr>
        <w:t>0hz</w:t>
      </w:r>
      <w:r>
        <w:rPr>
          <w:rFonts w:hint="eastAsia"/>
        </w:rPr>
        <w:t>、</w:t>
      </w:r>
      <w:r>
        <w:rPr>
          <w:rFonts w:hint="eastAsia"/>
        </w:rPr>
        <w:t>880hz</w:t>
      </w:r>
      <w:r>
        <w:rPr>
          <w:rFonts w:hint="eastAsia"/>
        </w:rPr>
        <w:t>、</w:t>
      </w:r>
      <w:r>
        <w:rPr>
          <w:rFonts w:hint="eastAsia"/>
        </w:rPr>
        <w:t>3520hz</w:t>
      </w:r>
      <w:r>
        <w:rPr>
          <w:rFonts w:hint="eastAsia"/>
        </w:rPr>
        <w:t>、</w:t>
      </w:r>
      <w:r>
        <w:rPr>
          <w:rFonts w:hint="eastAsia"/>
        </w:rPr>
        <w:t>7040hz)</w:t>
      </w:r>
    </w:p>
    <w:p w:rsidR="00E5335D" w:rsidRDefault="00E5335D" w:rsidP="00E5335D">
      <w:r>
        <w:rPr>
          <w:rFonts w:hint="eastAsia"/>
        </w:rPr>
        <w:t>從以下結果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清楚的</w:t>
      </w:r>
      <w:proofErr w:type="gramEnd"/>
      <w:r>
        <w:rPr>
          <w:rFonts w:hint="eastAsia"/>
        </w:rPr>
        <w:t>看到</w:t>
      </w:r>
      <w:r>
        <w:rPr>
          <w:rFonts w:hint="eastAsia"/>
        </w:rPr>
        <w:t>transient</w:t>
      </w:r>
      <w:r>
        <w:t xml:space="preserve"> state</w:t>
      </w:r>
      <w:r>
        <w:rPr>
          <w:rFonts w:hint="eastAsia"/>
        </w:rPr>
        <w:t>的差異</w:t>
      </w:r>
      <w:r>
        <w:rPr>
          <w:rFonts w:hint="eastAsia"/>
        </w:rPr>
        <w:t>，</w:t>
      </w:r>
      <w:r>
        <w:rPr>
          <w:rFonts w:hint="eastAsia"/>
        </w:rPr>
        <w:t>經過</w:t>
      </w:r>
      <w:r>
        <w:rPr>
          <w:rFonts w:hint="eastAsia"/>
        </w:rPr>
        <w:t>min</w:t>
      </w:r>
      <w:r>
        <w:rPr>
          <w:rFonts w:hint="eastAsia"/>
        </w:rPr>
        <w:t>後可更早達到</w:t>
      </w:r>
      <w:r>
        <w:rPr>
          <w:rFonts w:hint="eastAsia"/>
        </w:rPr>
        <w:t>steady state</w:t>
      </w:r>
      <w:r>
        <w:rPr>
          <w:rFonts w:hint="eastAsia"/>
        </w:rPr>
        <w:t>。</w:t>
      </w:r>
      <w:r>
        <w:rPr>
          <w:rFonts w:hint="eastAsia"/>
        </w:rPr>
        <w:t>group delay</w:t>
      </w:r>
      <w:r>
        <w:rPr>
          <w:rFonts w:hint="eastAsia"/>
        </w:rPr>
        <w:t>也可以發現與原始波型不同。</w:t>
      </w:r>
    </w:p>
    <w:p w:rsidR="003A3D7B" w:rsidRDefault="003A3D7B" w:rsidP="00E5335D">
      <w:pPr>
        <w:rPr>
          <w:rFonts w:hint="eastAsia"/>
        </w:rPr>
      </w:pPr>
    </w:p>
    <w:p w:rsidR="00E5335D" w:rsidRDefault="00E5335D" w:rsidP="00E5335D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62113" cy="4777257"/>
            <wp:effectExtent l="0" t="0" r="0" b="4445"/>
            <wp:docPr id="1" name="圖片 1" descr="C:\Users\speechlab\AppData\Local\Microsoft\Windows\INetCache\Content.Word\0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peechlab\AppData\Local\Microsoft\Windows\INetCache\Content.Word\0hz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425" cy="479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B5465" w:rsidRDefault="009B5465" w:rsidP="003A3D7B">
      <w:pPr>
        <w:pStyle w:val="a3"/>
        <w:ind w:leftChars="0" w:left="360"/>
        <w:jc w:val="center"/>
        <w:rPr>
          <w:rFonts w:hint="eastAsia"/>
        </w:rPr>
        <w:pPrChange w:id="0" w:author="speechlab" w:date="2022-01-12T20:52:00Z">
          <w:pPr>
            <w:pStyle w:val="a3"/>
            <w:ind w:leftChars="0" w:left="360"/>
          </w:pPr>
        </w:pPrChange>
      </w:pPr>
      <w:r>
        <w:rPr>
          <w:rFonts w:hint="eastAsia"/>
        </w:rPr>
        <w:t>圖三</w:t>
      </w:r>
      <w:r>
        <w:rPr>
          <w:rFonts w:hint="eastAsia"/>
        </w:rPr>
        <w:t xml:space="preserve"> 0Hz</w:t>
      </w:r>
      <w:r w:rsidR="00D03F1E">
        <w:rPr>
          <w:rFonts w:hint="eastAsia"/>
        </w:rPr>
        <w:t>原始與</w:t>
      </w:r>
      <w:proofErr w:type="gramStart"/>
      <w:r w:rsidR="00D03F1E">
        <w:rPr>
          <w:rFonts w:hint="eastAsia"/>
        </w:rPr>
        <w:t>濾波後波型</w:t>
      </w:r>
      <w:proofErr w:type="gramEnd"/>
    </w:p>
    <w:p w:rsidR="00E5335D" w:rsidRPr="00D03F1E" w:rsidRDefault="00E5335D" w:rsidP="00E5335D">
      <w:pPr>
        <w:pStyle w:val="a3"/>
        <w:ind w:leftChars="0" w:left="360"/>
      </w:pPr>
    </w:p>
    <w:p w:rsidR="00E5335D" w:rsidRDefault="00E5335D" w:rsidP="00E5335D">
      <w:pPr>
        <w:pStyle w:val="a3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 wp14:anchorId="05C1D989" wp14:editId="78C31BA2">
            <wp:extent cx="5020574" cy="4916675"/>
            <wp:effectExtent l="0" t="0" r="8890" b="0"/>
            <wp:docPr id="3" name="圖片 3" descr="C:\Users\speechlab\AppData\Local\Microsoft\Windows\INetCache\Content.Word\880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peechlab\AppData\Local\Microsoft\Windows\INetCache\Content.Word\880hz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941" cy="496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35D" w:rsidRDefault="00D03F1E" w:rsidP="003A3D7B">
      <w:pPr>
        <w:pStyle w:val="a3"/>
        <w:ind w:leftChars="0" w:left="360"/>
        <w:jc w:val="center"/>
        <w:rPr>
          <w:ins w:id="1" w:author="speechlab" w:date="2022-01-12T20:52:00Z"/>
        </w:rPr>
        <w:pPrChange w:id="2" w:author="speechlab" w:date="2022-01-12T20:52:00Z">
          <w:pPr>
            <w:pStyle w:val="a3"/>
            <w:ind w:leftChars="0" w:left="360"/>
          </w:pPr>
        </w:pPrChange>
      </w:pPr>
      <w:r>
        <w:rPr>
          <w:rFonts w:hint="eastAsia"/>
        </w:rPr>
        <w:t>圖</w:t>
      </w:r>
      <w:r>
        <w:rPr>
          <w:rFonts w:hint="eastAsia"/>
        </w:rPr>
        <w:t>四</w:t>
      </w:r>
      <w:r>
        <w:rPr>
          <w:rFonts w:hint="eastAsia"/>
        </w:rPr>
        <w:t xml:space="preserve"> 880</w:t>
      </w:r>
      <w:r>
        <w:rPr>
          <w:rFonts w:hint="eastAsia"/>
        </w:rPr>
        <w:t>Hz</w:t>
      </w:r>
      <w:r>
        <w:rPr>
          <w:rFonts w:hint="eastAsia"/>
        </w:rPr>
        <w:t>原始與</w:t>
      </w:r>
      <w:proofErr w:type="gramStart"/>
      <w:r>
        <w:rPr>
          <w:rFonts w:hint="eastAsia"/>
        </w:rPr>
        <w:t>濾波後波型</w:t>
      </w:r>
      <w:proofErr w:type="gramEnd"/>
    </w:p>
    <w:p w:rsidR="003A3D7B" w:rsidRDefault="003A3D7B" w:rsidP="003A3D7B">
      <w:pPr>
        <w:pStyle w:val="a3"/>
        <w:ind w:leftChars="0" w:left="360"/>
        <w:jc w:val="center"/>
        <w:rPr>
          <w:rFonts w:hint="eastAsia"/>
        </w:rPr>
        <w:pPrChange w:id="3" w:author="speechlab" w:date="2022-01-12T20:52:00Z">
          <w:pPr>
            <w:pStyle w:val="a3"/>
            <w:ind w:leftChars="0" w:left="360"/>
          </w:pPr>
        </w:pPrChange>
      </w:pPr>
    </w:p>
    <w:p w:rsidR="00E5335D" w:rsidRDefault="00E5335D" w:rsidP="00E5335D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>
            <wp:extent cx="5020310" cy="5237394"/>
            <wp:effectExtent l="0" t="0" r="8890" b="1905"/>
            <wp:docPr id="2" name="圖片 2" descr="C:\Users\speechlab\AppData\Local\Microsoft\Windows\INetCache\Content.Word\3250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peechlab\AppData\Local\Microsoft\Windows\INetCache\Content.Word\3250h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04" cy="527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F1E" w:rsidRDefault="00D03F1E" w:rsidP="003A3D7B">
      <w:pPr>
        <w:pStyle w:val="a3"/>
        <w:ind w:leftChars="0" w:left="360"/>
        <w:jc w:val="center"/>
        <w:rPr>
          <w:rFonts w:hint="eastAsia"/>
        </w:rPr>
        <w:pPrChange w:id="4" w:author="speechlab" w:date="2022-01-12T20:52:00Z">
          <w:pPr>
            <w:pStyle w:val="a3"/>
            <w:ind w:leftChars="0" w:left="360"/>
          </w:pPr>
        </w:pPrChange>
      </w:pPr>
      <w:r>
        <w:rPr>
          <w:rFonts w:hint="eastAsia"/>
        </w:rPr>
        <w:t>圖</w:t>
      </w:r>
      <w:r>
        <w:rPr>
          <w:rFonts w:hint="eastAsia"/>
        </w:rPr>
        <w:t>五</w:t>
      </w:r>
      <w:r>
        <w:rPr>
          <w:rFonts w:hint="eastAsia"/>
        </w:rPr>
        <w:t xml:space="preserve"> 3520</w:t>
      </w:r>
      <w:r>
        <w:rPr>
          <w:rFonts w:hint="eastAsia"/>
        </w:rPr>
        <w:t>Hz</w:t>
      </w:r>
      <w:r>
        <w:rPr>
          <w:rFonts w:hint="eastAsia"/>
        </w:rPr>
        <w:t>原始與</w:t>
      </w:r>
      <w:proofErr w:type="gramStart"/>
      <w:r>
        <w:rPr>
          <w:rFonts w:hint="eastAsia"/>
        </w:rPr>
        <w:t>濾波後波型</w:t>
      </w:r>
      <w:proofErr w:type="gramEnd"/>
    </w:p>
    <w:p w:rsidR="00D03F1E" w:rsidRPr="00D03F1E" w:rsidRDefault="00D03F1E" w:rsidP="00E5335D">
      <w:pPr>
        <w:pStyle w:val="a3"/>
        <w:ind w:leftChars="0" w:left="360"/>
        <w:rPr>
          <w:rFonts w:hint="eastAsia"/>
        </w:rPr>
      </w:pPr>
    </w:p>
    <w:p w:rsidR="00E5335D" w:rsidRDefault="00E5335D" w:rsidP="00E5335D">
      <w:pPr>
        <w:pStyle w:val="a3"/>
        <w:ind w:leftChars="0" w:left="360"/>
        <w:rPr>
          <w:rFonts w:hint="eastAsia"/>
        </w:rPr>
      </w:pPr>
    </w:p>
    <w:p w:rsidR="00C96767" w:rsidRDefault="003A3D7B" w:rsidP="00C96767">
      <w:pPr>
        <w:pStyle w:val="a3"/>
        <w:ind w:leftChars="0" w:left="360"/>
      </w:pPr>
      <w:r>
        <w:rPr>
          <w:rFonts w:hint="eastAsia"/>
        </w:rPr>
        <w:lastRenderedPageBreak/>
        <w:pict>
          <v:shape id="_x0000_i1035" type="#_x0000_t75" style="width:394.65pt;height:416.4pt">
            <v:imagedata r:id="rId10" o:title="7040hz"/>
          </v:shape>
        </w:pict>
      </w:r>
    </w:p>
    <w:p w:rsidR="00D03F1E" w:rsidRDefault="00D03F1E" w:rsidP="003A3D7B">
      <w:pPr>
        <w:pStyle w:val="a3"/>
        <w:ind w:leftChars="0" w:left="360"/>
        <w:jc w:val="center"/>
        <w:rPr>
          <w:rFonts w:hint="eastAsia"/>
        </w:rPr>
        <w:pPrChange w:id="5" w:author="speechlab" w:date="2022-01-12T20:52:00Z">
          <w:pPr>
            <w:pStyle w:val="a3"/>
            <w:ind w:leftChars="0" w:left="360"/>
          </w:pPr>
        </w:pPrChange>
      </w:pPr>
      <w:r>
        <w:rPr>
          <w:rFonts w:hint="eastAsia"/>
        </w:rPr>
        <w:t>圖</w:t>
      </w:r>
      <w:r>
        <w:rPr>
          <w:rFonts w:hint="eastAsia"/>
        </w:rPr>
        <w:t>六</w:t>
      </w:r>
      <w:r>
        <w:rPr>
          <w:rFonts w:hint="eastAsia"/>
        </w:rPr>
        <w:t xml:space="preserve"> 7040</w:t>
      </w:r>
      <w:r>
        <w:rPr>
          <w:rFonts w:hint="eastAsia"/>
        </w:rPr>
        <w:t>Hz</w:t>
      </w:r>
      <w:r>
        <w:rPr>
          <w:rFonts w:hint="eastAsia"/>
        </w:rPr>
        <w:t>原始與</w:t>
      </w:r>
      <w:proofErr w:type="gramStart"/>
      <w:r>
        <w:rPr>
          <w:rFonts w:hint="eastAsia"/>
        </w:rPr>
        <w:t>濾波後波型</w:t>
      </w:r>
      <w:proofErr w:type="gramEnd"/>
    </w:p>
    <w:p w:rsidR="00D03F1E" w:rsidRPr="00D03F1E" w:rsidRDefault="00D03F1E" w:rsidP="00C96767">
      <w:pPr>
        <w:pStyle w:val="a3"/>
        <w:ind w:leftChars="0" w:left="360"/>
        <w:rPr>
          <w:rFonts w:hint="eastAsia"/>
        </w:rPr>
      </w:pPr>
      <w:bookmarkStart w:id="6" w:name="_GoBack"/>
      <w:bookmarkEnd w:id="6"/>
    </w:p>
    <w:sectPr w:rsidR="00D03F1E" w:rsidRPr="00D03F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154A6"/>
    <w:multiLevelType w:val="hybridMultilevel"/>
    <w:tmpl w:val="472CC3EA"/>
    <w:lvl w:ilvl="0" w:tplc="E8B4FE7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8611C8"/>
    <w:multiLevelType w:val="hybridMultilevel"/>
    <w:tmpl w:val="5DFE4292"/>
    <w:lvl w:ilvl="0" w:tplc="0296B4A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077DC9"/>
    <w:multiLevelType w:val="hybridMultilevel"/>
    <w:tmpl w:val="ACF6F358"/>
    <w:lvl w:ilvl="0" w:tplc="CA9657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peechlab">
    <w15:presenceInfo w15:providerId="None" w15:userId="speechl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trackRevision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74"/>
    <w:rsid w:val="001041C0"/>
    <w:rsid w:val="00221EA8"/>
    <w:rsid w:val="003A3D7B"/>
    <w:rsid w:val="004677C9"/>
    <w:rsid w:val="00856CA6"/>
    <w:rsid w:val="00867174"/>
    <w:rsid w:val="009B5465"/>
    <w:rsid w:val="00C96767"/>
    <w:rsid w:val="00D03F1E"/>
    <w:rsid w:val="00E5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673E"/>
  <w15:chartTrackingRefBased/>
  <w15:docId w15:val="{087F0CAE-E46D-49A1-8F46-531E27FD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174"/>
    <w:pPr>
      <w:ind w:leftChars="200" w:left="480"/>
    </w:pPr>
  </w:style>
  <w:style w:type="character" w:styleId="a4">
    <w:name w:val="Placeholder Text"/>
    <w:basedOn w:val="a0"/>
    <w:uiPriority w:val="99"/>
    <w:semiHidden/>
    <w:rsid w:val="0086717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A3D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A3D7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speechlab</dc:creator>
  <cp:keywords/>
  <dc:description/>
  <cp:lastModifiedBy>speechlab</cp:lastModifiedBy>
  <cp:revision>4</cp:revision>
  <dcterms:created xsi:type="dcterms:W3CDTF">2022-01-12T12:06:00Z</dcterms:created>
  <dcterms:modified xsi:type="dcterms:W3CDTF">2022-01-12T12:52:00Z</dcterms:modified>
</cp:coreProperties>
</file>